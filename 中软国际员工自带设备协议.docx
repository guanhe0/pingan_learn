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宋体" w:hAnsi="华文宋体" w:eastAsia="华文宋体"/>
          <w:sz w:val="36"/>
        </w:rPr>
      </w:pPr>
      <w:r>
        <w:rPr>
          <w:rFonts w:hint="eastAsia" w:ascii="华文宋体" w:hAnsi="华文宋体" w:eastAsia="华文宋体"/>
          <w:sz w:val="36"/>
        </w:rPr>
        <w:t>中软国际员工自带设备协议</w:t>
      </w:r>
    </w:p>
    <w:p>
      <w:pPr>
        <w:adjustRightInd w:val="0"/>
        <w:snapToGrid w:val="0"/>
        <w:spacing w:line="400" w:lineRule="exac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甲方：</w:t>
      </w:r>
    </w:p>
    <w:p>
      <w:pPr>
        <w:adjustRightInd w:val="0"/>
        <w:snapToGrid w:val="0"/>
        <w:spacing w:line="400" w:lineRule="exac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乙方：</w:t>
      </w:r>
    </w:p>
    <w:p>
      <w:pPr>
        <w:adjustRightInd w:val="0"/>
        <w:snapToGrid w:val="0"/>
        <w:spacing w:line="400" w:lineRule="exact"/>
        <w:rPr>
          <w:rFonts w:ascii="华文宋体" w:hAnsi="华文宋体" w:eastAsia="华文宋体"/>
          <w:sz w:val="24"/>
          <w:szCs w:val="24"/>
        </w:rPr>
      </w:pPr>
    </w:p>
    <w:p>
      <w:pPr>
        <w:adjustRightInd w:val="0"/>
        <w:snapToGrid w:val="0"/>
        <w:spacing w:line="400" w:lineRule="exact"/>
        <w:ind w:left="0" w:firstLine="480" w:firstLineChars="20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为明确甲乙双方的权利和义务，根据《中软国际TPG员工自带电脑补助管理办法》有关规定，双方本着平等自愿、协商一致、公平公正、诚实信用的原则，签订本协议，并承诺共同遵守。</w:t>
      </w:r>
    </w:p>
    <w:p>
      <w:pPr>
        <w:adjustRightInd w:val="0"/>
        <w:snapToGrid w:val="0"/>
        <w:spacing w:line="400" w:lineRule="exact"/>
        <w:ind w:left="0" w:firstLine="480" w:firstLineChars="200"/>
        <w:rPr>
          <w:rFonts w:ascii="华文宋体" w:hAnsi="华文宋体" w:eastAsia="华文宋体"/>
          <w:sz w:val="24"/>
          <w:szCs w:val="24"/>
        </w:rPr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400" w:lineRule="exact"/>
        <w:rPr>
          <w:rFonts w:ascii="华文宋体" w:hAnsi="华文宋体" w:eastAsia="华文宋体"/>
          <w:b w:val="0"/>
          <w:sz w:val="24"/>
          <w:szCs w:val="24"/>
        </w:rPr>
      </w:pPr>
      <w:r>
        <w:rPr>
          <w:rFonts w:hint="eastAsia" w:ascii="华文宋体" w:hAnsi="华文宋体" w:eastAsia="华文宋体"/>
          <w:b w:val="0"/>
          <w:sz w:val="24"/>
          <w:szCs w:val="24"/>
        </w:rPr>
        <w:t>设备配置</w:t>
      </w:r>
    </w:p>
    <w:p>
      <w:pPr>
        <w:rPr>
          <w:rFonts w:ascii="华文宋体" w:hAnsi="华文宋体" w:eastAsia="华文宋体"/>
          <w:sz w:val="24"/>
          <w:szCs w:val="24"/>
        </w:rPr>
      </w:pPr>
    </w:p>
    <w:p>
      <w:pPr>
        <w:spacing w:after="156" w:afterLines="50"/>
        <w:ind w:left="105" w:leftChars="50" w:firstLine="120" w:firstLineChars="50"/>
        <w:rPr>
          <w:ins w:id="0" w:author="y" w:date="2011-06-01T11:00:00Z"/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乙方自带设备配置如下：</w:t>
      </w:r>
    </w:p>
    <w:p>
      <w:pPr>
        <w:pStyle w:val="4"/>
        <w:adjustRightInd w:val="0"/>
        <w:snapToGrid w:val="0"/>
        <w:spacing w:before="0" w:after="0" w:line="400" w:lineRule="exact"/>
        <w:ind w:left="360" w:firstLine="0"/>
        <w:rPr>
          <w:del w:id="1" w:author="y" w:date="2011-06-01T12:40:00Z"/>
          <w:rFonts w:ascii="华文宋体" w:hAnsi="华文宋体" w:eastAsia="华文宋体"/>
          <w:b w:val="0"/>
          <w:sz w:val="24"/>
          <w:szCs w:val="24"/>
        </w:rPr>
      </w:pPr>
    </w:p>
    <w:tbl>
      <w:tblPr>
        <w:tblStyle w:val="15"/>
        <w:tblW w:w="8165" w:type="dxa"/>
        <w:tblInd w:w="3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7F7F7F" w:themeFill="background1" w:themeFillShade="80"/>
          </w:tcPr>
          <w:p>
            <w:pPr>
              <w:adjustRightInd w:val="0"/>
              <w:snapToGrid w:val="0"/>
              <w:spacing w:line="400" w:lineRule="exact"/>
              <w:ind w:left="0" w:firstLine="0"/>
              <w:jc w:val="center"/>
              <w:rPr>
                <w:rFonts w:ascii="华文宋体" w:hAnsi="华文宋体" w:eastAsia="华文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华文宋体" w:hAnsi="华文宋体" w:eastAsia="华文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配置名称</w:t>
            </w:r>
          </w:p>
        </w:tc>
        <w:tc>
          <w:tcPr>
            <w:tcW w:w="6429" w:type="dxa"/>
            <w:shd w:val="clear" w:color="auto" w:fill="7F7F7F" w:themeFill="background1" w:themeFillShade="80"/>
          </w:tcPr>
          <w:p>
            <w:pPr>
              <w:adjustRightInd w:val="0"/>
              <w:snapToGrid w:val="0"/>
              <w:spacing w:line="400" w:lineRule="exact"/>
              <w:ind w:left="0" w:firstLine="0"/>
              <w:jc w:val="center"/>
              <w:rPr>
                <w:rFonts w:ascii="华文宋体" w:hAnsi="华文宋体" w:eastAsia="华文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华文宋体" w:hAnsi="华文宋体" w:eastAsia="华文宋体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品牌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型号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CPU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内存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主板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显卡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  <w:r>
              <w:rPr>
                <w:rFonts w:hint="eastAsia" w:ascii="华文宋体" w:hAnsi="华文宋体" w:eastAsia="华文宋体"/>
                <w:sz w:val="24"/>
                <w:szCs w:val="24"/>
              </w:rPr>
              <w:t>其他参数</w:t>
            </w:r>
          </w:p>
        </w:tc>
        <w:tc>
          <w:tcPr>
            <w:tcW w:w="6429" w:type="dxa"/>
          </w:tcPr>
          <w:p>
            <w:pPr>
              <w:adjustRightInd w:val="0"/>
              <w:snapToGrid w:val="0"/>
              <w:spacing w:line="400" w:lineRule="exact"/>
              <w:ind w:left="0" w:firstLine="0"/>
              <w:rPr>
                <w:rFonts w:ascii="华文宋体" w:hAnsi="华文宋体" w:eastAsia="华文宋体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ascii="华文宋体" w:hAnsi="华文宋体" w:eastAsia="华文宋体"/>
          <w:sz w:val="24"/>
          <w:szCs w:val="24"/>
        </w:rPr>
      </w:pPr>
    </w:p>
    <w:p>
      <w:pPr>
        <w:adjustRightInd w:val="0"/>
        <w:snapToGrid w:val="0"/>
        <w:spacing w:line="400" w:lineRule="exact"/>
        <w:ind w:left="330" w:leftChars="100" w:hanging="120" w:hangingChars="5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根据公司的规定，自带设备补助</w:t>
      </w:r>
      <w:r>
        <w:rPr>
          <w:rFonts w:ascii="华文宋体" w:hAnsi="华文宋体" w:eastAsia="华文宋体"/>
          <w:sz w:val="24"/>
          <w:szCs w:val="24"/>
        </w:rPr>
        <w:t>周期为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 </w:t>
      </w:r>
      <w:r>
        <w:rPr>
          <w:rFonts w:hint="eastAsia" w:ascii="华文宋体" w:hAnsi="华文宋体" w:eastAsia="华文宋体"/>
          <w:sz w:val="24"/>
          <w:szCs w:val="24"/>
        </w:rPr>
        <w:t>年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</w:t>
      </w:r>
      <w:r>
        <w:rPr>
          <w:rFonts w:ascii="华文宋体" w:hAnsi="华文宋体" w:eastAsia="华文宋体"/>
          <w:sz w:val="24"/>
          <w:szCs w:val="24"/>
        </w:rPr>
        <w:t>月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</w:t>
      </w:r>
      <w:r>
        <w:rPr>
          <w:rFonts w:ascii="华文宋体" w:hAnsi="华文宋体" w:eastAsia="华文宋体"/>
          <w:sz w:val="24"/>
          <w:szCs w:val="24"/>
        </w:rPr>
        <w:t>日</w:t>
      </w:r>
      <w:r>
        <w:rPr>
          <w:rFonts w:hint="eastAsia" w:ascii="华文宋体" w:hAnsi="华文宋体" w:eastAsia="华文宋体"/>
          <w:sz w:val="24"/>
          <w:szCs w:val="24"/>
        </w:rPr>
        <w:t>至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 </w:t>
      </w:r>
      <w:r>
        <w:rPr>
          <w:rFonts w:hint="eastAsia" w:ascii="华文宋体" w:hAnsi="华文宋体" w:eastAsia="华文宋体"/>
          <w:sz w:val="24"/>
          <w:szCs w:val="24"/>
        </w:rPr>
        <w:t>年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</w:t>
      </w:r>
      <w:r>
        <w:rPr>
          <w:rFonts w:ascii="华文宋体" w:hAnsi="华文宋体" w:eastAsia="华文宋体"/>
          <w:sz w:val="24"/>
          <w:szCs w:val="24"/>
        </w:rPr>
        <w:t>月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</w:t>
      </w:r>
      <w:r>
        <w:rPr>
          <w:rFonts w:ascii="华文宋体" w:hAnsi="华文宋体" w:eastAsia="华文宋体"/>
          <w:sz w:val="24"/>
          <w:szCs w:val="24"/>
        </w:rPr>
        <w:t>日</w:t>
      </w:r>
      <w:r>
        <w:rPr>
          <w:rFonts w:hint="eastAsia" w:ascii="华文宋体" w:hAnsi="华文宋体" w:eastAsia="华文宋体"/>
          <w:sz w:val="24"/>
          <w:szCs w:val="24"/>
        </w:rPr>
        <w:t>，补助金额为：</w:t>
      </w:r>
      <w:r>
        <w:rPr>
          <w:rFonts w:hint="eastAsia" w:ascii="华文宋体" w:hAnsi="华文宋体" w:eastAsia="华文宋体"/>
          <w:sz w:val="24"/>
          <w:szCs w:val="24"/>
          <w:u w:val="single"/>
        </w:rPr>
        <w:t xml:space="preserve">         </w:t>
      </w:r>
      <w:r>
        <w:rPr>
          <w:rFonts w:hint="eastAsia" w:ascii="华文宋体" w:hAnsi="华文宋体" w:eastAsia="华文宋体"/>
          <w:sz w:val="24"/>
          <w:szCs w:val="24"/>
        </w:rPr>
        <w:t>元人民币/月。</w:t>
      </w:r>
    </w:p>
    <w:p>
      <w:pPr>
        <w:adjustRightInd w:val="0"/>
        <w:snapToGrid w:val="0"/>
        <w:spacing w:line="400" w:lineRule="exact"/>
        <w:rPr>
          <w:rFonts w:ascii="华文宋体" w:hAnsi="华文宋体" w:eastAsia="华文宋体"/>
          <w:sz w:val="24"/>
          <w:szCs w:val="24"/>
        </w:rPr>
      </w:pPr>
    </w:p>
    <w:p>
      <w:pPr>
        <w:pStyle w:val="18"/>
        <w:numPr>
          <w:ilvl w:val="0"/>
          <w:numId w:val="2"/>
        </w:numPr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付款方式和协议期限</w:t>
      </w:r>
    </w:p>
    <w:p>
      <w:pPr>
        <w:adjustRightInd w:val="0"/>
        <w:snapToGrid w:val="0"/>
        <w:spacing w:line="400" w:lineRule="exact"/>
        <w:ind w:left="0" w:firstLine="480" w:firstLineChars="20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自签订之日的次月起，甲方将按月发放补贴至乙方的工资账户。若乙方劳动合同终止，本补贴将停止发放。</w:t>
      </w:r>
    </w:p>
    <w:p>
      <w:pPr>
        <w:adjustRightInd w:val="0"/>
        <w:snapToGrid w:val="0"/>
        <w:spacing w:line="400" w:lineRule="exact"/>
        <w:ind w:left="0" w:firstLine="480" w:firstLineChars="200"/>
        <w:rPr>
          <w:rFonts w:ascii="华文宋体" w:hAnsi="华文宋体" w:eastAsia="华文宋体"/>
          <w:sz w:val="24"/>
          <w:szCs w:val="24"/>
        </w:rPr>
      </w:pPr>
    </w:p>
    <w:p>
      <w:pPr>
        <w:pStyle w:val="18"/>
        <w:numPr>
          <w:ilvl w:val="0"/>
          <w:numId w:val="2"/>
        </w:numPr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设备换机、维修和升级、丢失处理</w:t>
      </w:r>
    </w:p>
    <w:p>
      <w:pPr>
        <w:adjustRightInd w:val="0"/>
        <w:snapToGrid w:val="0"/>
        <w:spacing w:line="400" w:lineRule="exact"/>
        <w:ind w:left="105" w:leftChars="50" w:firstLine="480" w:firstLineChars="20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协议期限内乙方应保证自带设备满足工作的要求，协议期限内自购设备换机、维修、硬件升级和丢失等情况，乙方需自行承担其责任和费用。</w:t>
      </w:r>
    </w:p>
    <w:p>
      <w:pPr>
        <w:adjustRightInd w:val="0"/>
        <w:snapToGrid w:val="0"/>
        <w:spacing w:line="400" w:lineRule="exact"/>
        <w:ind w:left="105" w:leftChars="50" w:firstLine="480" w:firstLineChars="200"/>
        <w:rPr>
          <w:rFonts w:ascii="华文宋体" w:hAnsi="华文宋体" w:eastAsia="华文宋体"/>
          <w:sz w:val="24"/>
          <w:szCs w:val="24"/>
        </w:rPr>
      </w:pPr>
    </w:p>
    <w:p>
      <w:pPr>
        <w:pStyle w:val="18"/>
        <w:numPr>
          <w:ilvl w:val="0"/>
          <w:numId w:val="2"/>
        </w:numPr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信息安全和保密</w:t>
      </w:r>
    </w:p>
    <w:p>
      <w:pPr>
        <w:spacing w:line="400" w:lineRule="exact"/>
        <w:ind w:left="0" w:firstLine="480" w:firstLineChars="20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电脑中存储的与甲方有关的文档资料、计算机软件、技术秘密、经营秘密或其他商业秘密等其所有权均属于甲方，乙方应严格遵守甲方有关保密制度和保密协议的规定，对有关商业秘密予以严格保密，不得向任何第三方泄露。</w:t>
      </w:r>
    </w:p>
    <w:p>
      <w:pPr>
        <w:pStyle w:val="18"/>
        <w:numPr>
          <w:ilvl w:val="0"/>
          <w:numId w:val="3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如有需要，乙方应配合甲方定期备份笔记本电脑中的文件。备份形式包括提交文件和将文件备份到公司服务器等。</w:t>
      </w:r>
    </w:p>
    <w:p>
      <w:pPr>
        <w:pStyle w:val="18"/>
        <w:numPr>
          <w:ilvl w:val="0"/>
          <w:numId w:val="3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乙方离职，应将与甲方有关的文档资料、商业秘密等从其电脑中删除并不得作任何备份。甲方IT网管部门负责检查乙方笔记本电脑，乙方需要配合甲方IT网管部门人员进行删除工作。</w:t>
      </w:r>
    </w:p>
    <w:p>
      <w:pPr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pStyle w:val="18"/>
        <w:numPr>
          <w:ilvl w:val="0"/>
          <w:numId w:val="2"/>
        </w:numPr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计算机使用要求</w:t>
      </w:r>
    </w:p>
    <w:p>
      <w:pPr>
        <w:pStyle w:val="18"/>
        <w:numPr>
          <w:ilvl w:val="0"/>
          <w:numId w:val="4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计算机应只安装工作相关的软件；</w:t>
      </w:r>
    </w:p>
    <w:p>
      <w:pPr>
        <w:pStyle w:val="18"/>
        <w:numPr>
          <w:ilvl w:val="0"/>
          <w:numId w:val="4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必须安装杀毒软件且个人防火墙应设为开启状态；</w:t>
      </w:r>
    </w:p>
    <w:p>
      <w:pPr>
        <w:pStyle w:val="18"/>
        <w:numPr>
          <w:ilvl w:val="0"/>
          <w:numId w:val="4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禁止使用盗版软件，禁止使用P2P的文件共享方式；</w:t>
      </w:r>
    </w:p>
    <w:p>
      <w:pPr>
        <w:pStyle w:val="18"/>
        <w:numPr>
          <w:ilvl w:val="0"/>
          <w:numId w:val="4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使用的设备必须安装带密码的屏幕保护程序，当离开座位时，启用屏保。</w:t>
      </w:r>
    </w:p>
    <w:p>
      <w:pPr>
        <w:adjustRightInd w:val="0"/>
        <w:snapToGrid w:val="0"/>
        <w:spacing w:line="400" w:lineRule="exact"/>
        <w:ind w:left="360" w:firstLine="0"/>
        <w:rPr>
          <w:rFonts w:ascii="华文宋体" w:hAnsi="华文宋体" w:eastAsia="华文宋体"/>
          <w:sz w:val="24"/>
          <w:szCs w:val="24"/>
        </w:rPr>
      </w:pPr>
    </w:p>
    <w:p>
      <w:pPr>
        <w:pStyle w:val="18"/>
        <w:numPr>
          <w:ilvl w:val="0"/>
          <w:numId w:val="2"/>
        </w:numPr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其他事项</w:t>
      </w:r>
    </w:p>
    <w:p>
      <w:pPr>
        <w:pStyle w:val="18"/>
        <w:numPr>
          <w:ilvl w:val="0"/>
          <w:numId w:val="5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本协议一式两份，甲、乙双方各执一份，均具有同等法律效力。</w:t>
      </w:r>
    </w:p>
    <w:p>
      <w:pPr>
        <w:pStyle w:val="18"/>
        <w:numPr>
          <w:ilvl w:val="0"/>
          <w:numId w:val="5"/>
        </w:numPr>
        <w:adjustRightInd w:val="0"/>
        <w:snapToGrid w:val="0"/>
        <w:spacing w:line="400" w:lineRule="exact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本协议双方签字盖章后生效。</w:t>
      </w:r>
    </w:p>
    <w:p>
      <w:pPr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附件：《中软国际TPG员工自带电脑补助管理办法》。</w:t>
      </w: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甲方签章：</w:t>
      </w: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代表人签字：                            乙方签字：</w:t>
      </w: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签订日期：     年   月   日             签订日期：     年   月   日</w:t>
      </w:r>
    </w:p>
    <w:p>
      <w:pPr>
        <w:widowControl/>
        <w:adjustRightInd w:val="0"/>
        <w:snapToGrid w:val="0"/>
        <w:spacing w:line="400" w:lineRule="exact"/>
        <w:ind w:left="0" w:firstLine="0"/>
        <w:rPr>
          <w:rFonts w:ascii="华文宋体" w:hAnsi="华文宋体" w:eastAsia="华文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05E5"/>
    <w:multiLevelType w:val="multilevel"/>
    <w:tmpl w:val="130305E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31242"/>
    <w:multiLevelType w:val="multilevel"/>
    <w:tmpl w:val="1793124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B84A4F"/>
    <w:multiLevelType w:val="multilevel"/>
    <w:tmpl w:val="1AB84A4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273B19"/>
    <w:multiLevelType w:val="multilevel"/>
    <w:tmpl w:val="57273B1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3D1CBA"/>
    <w:multiLevelType w:val="multilevel"/>
    <w:tmpl w:val="653D1CB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">
    <w15:presenceInfo w15:providerId="None" w15:userId="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08"/>
    <w:rsid w:val="00003AB5"/>
    <w:rsid w:val="00006816"/>
    <w:rsid w:val="00010A00"/>
    <w:rsid w:val="00016EC6"/>
    <w:rsid w:val="00024E2A"/>
    <w:rsid w:val="000260AC"/>
    <w:rsid w:val="00027436"/>
    <w:rsid w:val="00027F74"/>
    <w:rsid w:val="00031850"/>
    <w:rsid w:val="00032561"/>
    <w:rsid w:val="000455C1"/>
    <w:rsid w:val="00050732"/>
    <w:rsid w:val="000610F6"/>
    <w:rsid w:val="000665AE"/>
    <w:rsid w:val="00080748"/>
    <w:rsid w:val="00083119"/>
    <w:rsid w:val="00083E63"/>
    <w:rsid w:val="00087373"/>
    <w:rsid w:val="000A1E4B"/>
    <w:rsid w:val="000A3714"/>
    <w:rsid w:val="000A7C67"/>
    <w:rsid w:val="000B2C01"/>
    <w:rsid w:val="000B73A6"/>
    <w:rsid w:val="000B79A3"/>
    <w:rsid w:val="000C121D"/>
    <w:rsid w:val="000C2745"/>
    <w:rsid w:val="000D4D70"/>
    <w:rsid w:val="000D5CD0"/>
    <w:rsid w:val="000D76C1"/>
    <w:rsid w:val="000E1B14"/>
    <w:rsid w:val="000E500F"/>
    <w:rsid w:val="000F5BD0"/>
    <w:rsid w:val="00101301"/>
    <w:rsid w:val="00102DB9"/>
    <w:rsid w:val="00105FA6"/>
    <w:rsid w:val="00111FF1"/>
    <w:rsid w:val="00112918"/>
    <w:rsid w:val="00114A2E"/>
    <w:rsid w:val="001279F5"/>
    <w:rsid w:val="001526A5"/>
    <w:rsid w:val="00154288"/>
    <w:rsid w:val="00170954"/>
    <w:rsid w:val="001818A1"/>
    <w:rsid w:val="00186559"/>
    <w:rsid w:val="0019283D"/>
    <w:rsid w:val="001A216C"/>
    <w:rsid w:val="001A4AB5"/>
    <w:rsid w:val="001A71C9"/>
    <w:rsid w:val="001B62E1"/>
    <w:rsid w:val="001C2E70"/>
    <w:rsid w:val="001D538A"/>
    <w:rsid w:val="001E40C9"/>
    <w:rsid w:val="001E48BC"/>
    <w:rsid w:val="001F77F5"/>
    <w:rsid w:val="00221F51"/>
    <w:rsid w:val="00223188"/>
    <w:rsid w:val="002255F3"/>
    <w:rsid w:val="0022744D"/>
    <w:rsid w:val="00233B43"/>
    <w:rsid w:val="0024191A"/>
    <w:rsid w:val="00243A8A"/>
    <w:rsid w:val="00252E44"/>
    <w:rsid w:val="00262C8A"/>
    <w:rsid w:val="00270BFB"/>
    <w:rsid w:val="00273E53"/>
    <w:rsid w:val="002751BE"/>
    <w:rsid w:val="002764AE"/>
    <w:rsid w:val="00284B12"/>
    <w:rsid w:val="002912CF"/>
    <w:rsid w:val="00295DC9"/>
    <w:rsid w:val="002A3C96"/>
    <w:rsid w:val="002B32FC"/>
    <w:rsid w:val="002C6D5C"/>
    <w:rsid w:val="002C7786"/>
    <w:rsid w:val="002C7E48"/>
    <w:rsid w:val="002D0540"/>
    <w:rsid w:val="002D30B6"/>
    <w:rsid w:val="002D3A03"/>
    <w:rsid w:val="002E07DF"/>
    <w:rsid w:val="002E4B3C"/>
    <w:rsid w:val="002E5BF0"/>
    <w:rsid w:val="002F5908"/>
    <w:rsid w:val="00300AD3"/>
    <w:rsid w:val="0030278B"/>
    <w:rsid w:val="003032BE"/>
    <w:rsid w:val="00306A00"/>
    <w:rsid w:val="003160F8"/>
    <w:rsid w:val="00321EC0"/>
    <w:rsid w:val="00334C77"/>
    <w:rsid w:val="003365E4"/>
    <w:rsid w:val="0035398A"/>
    <w:rsid w:val="00357C41"/>
    <w:rsid w:val="00376204"/>
    <w:rsid w:val="003835B4"/>
    <w:rsid w:val="00384318"/>
    <w:rsid w:val="003931D1"/>
    <w:rsid w:val="00397208"/>
    <w:rsid w:val="003A32E7"/>
    <w:rsid w:val="003A3449"/>
    <w:rsid w:val="003A5A42"/>
    <w:rsid w:val="003A7FB3"/>
    <w:rsid w:val="003B0CC1"/>
    <w:rsid w:val="003B3E6A"/>
    <w:rsid w:val="003B41FC"/>
    <w:rsid w:val="003C6E6B"/>
    <w:rsid w:val="003C7809"/>
    <w:rsid w:val="003E42CB"/>
    <w:rsid w:val="003F0F6E"/>
    <w:rsid w:val="003F4060"/>
    <w:rsid w:val="003F4A15"/>
    <w:rsid w:val="003F576D"/>
    <w:rsid w:val="003F7AA3"/>
    <w:rsid w:val="00401411"/>
    <w:rsid w:val="00401E81"/>
    <w:rsid w:val="00402484"/>
    <w:rsid w:val="00412C52"/>
    <w:rsid w:val="00415766"/>
    <w:rsid w:val="004203A9"/>
    <w:rsid w:val="00423947"/>
    <w:rsid w:val="0043025D"/>
    <w:rsid w:val="00433430"/>
    <w:rsid w:val="00433619"/>
    <w:rsid w:val="0043732D"/>
    <w:rsid w:val="00437534"/>
    <w:rsid w:val="004435C3"/>
    <w:rsid w:val="0045366F"/>
    <w:rsid w:val="00456902"/>
    <w:rsid w:val="004634A4"/>
    <w:rsid w:val="0046691F"/>
    <w:rsid w:val="00470CEA"/>
    <w:rsid w:val="00475589"/>
    <w:rsid w:val="00480312"/>
    <w:rsid w:val="004870E8"/>
    <w:rsid w:val="004A7B06"/>
    <w:rsid w:val="004D2691"/>
    <w:rsid w:val="004D2A1E"/>
    <w:rsid w:val="004D360E"/>
    <w:rsid w:val="004E75EB"/>
    <w:rsid w:val="004F5136"/>
    <w:rsid w:val="00506DAA"/>
    <w:rsid w:val="00512B06"/>
    <w:rsid w:val="005260AE"/>
    <w:rsid w:val="005349A7"/>
    <w:rsid w:val="00535368"/>
    <w:rsid w:val="005372C3"/>
    <w:rsid w:val="005422BF"/>
    <w:rsid w:val="00557731"/>
    <w:rsid w:val="00557CA0"/>
    <w:rsid w:val="005608BA"/>
    <w:rsid w:val="00561524"/>
    <w:rsid w:val="0056225E"/>
    <w:rsid w:val="00562CB3"/>
    <w:rsid w:val="00566208"/>
    <w:rsid w:val="00570936"/>
    <w:rsid w:val="00581991"/>
    <w:rsid w:val="005B2985"/>
    <w:rsid w:val="005C11BC"/>
    <w:rsid w:val="005D5DD2"/>
    <w:rsid w:val="005E0047"/>
    <w:rsid w:val="005E4413"/>
    <w:rsid w:val="005E7EEC"/>
    <w:rsid w:val="005F2A5B"/>
    <w:rsid w:val="005F7CF4"/>
    <w:rsid w:val="00616409"/>
    <w:rsid w:val="006235EE"/>
    <w:rsid w:val="0062468D"/>
    <w:rsid w:val="00633733"/>
    <w:rsid w:val="0063791B"/>
    <w:rsid w:val="006502DB"/>
    <w:rsid w:val="0065134E"/>
    <w:rsid w:val="00651EE9"/>
    <w:rsid w:val="00656799"/>
    <w:rsid w:val="006574EA"/>
    <w:rsid w:val="00662B5B"/>
    <w:rsid w:val="00662D60"/>
    <w:rsid w:val="00666DF9"/>
    <w:rsid w:val="00670F2E"/>
    <w:rsid w:val="00671333"/>
    <w:rsid w:val="00681103"/>
    <w:rsid w:val="006850B7"/>
    <w:rsid w:val="00696001"/>
    <w:rsid w:val="006A35AE"/>
    <w:rsid w:val="006A7561"/>
    <w:rsid w:val="006B780C"/>
    <w:rsid w:val="006C166F"/>
    <w:rsid w:val="006C1DE7"/>
    <w:rsid w:val="006D3FCC"/>
    <w:rsid w:val="006D47EA"/>
    <w:rsid w:val="006D6886"/>
    <w:rsid w:val="006E14D3"/>
    <w:rsid w:val="006E1BD4"/>
    <w:rsid w:val="006E386C"/>
    <w:rsid w:val="006E3B29"/>
    <w:rsid w:val="006F59DD"/>
    <w:rsid w:val="006F7C2E"/>
    <w:rsid w:val="00701AF7"/>
    <w:rsid w:val="00703751"/>
    <w:rsid w:val="00706660"/>
    <w:rsid w:val="00711BCA"/>
    <w:rsid w:val="0072146E"/>
    <w:rsid w:val="0072713B"/>
    <w:rsid w:val="0072764F"/>
    <w:rsid w:val="007410F4"/>
    <w:rsid w:val="007442DA"/>
    <w:rsid w:val="00744837"/>
    <w:rsid w:val="00752223"/>
    <w:rsid w:val="00753213"/>
    <w:rsid w:val="0076181B"/>
    <w:rsid w:val="00771762"/>
    <w:rsid w:val="00772216"/>
    <w:rsid w:val="00773F29"/>
    <w:rsid w:val="007743AF"/>
    <w:rsid w:val="007758FB"/>
    <w:rsid w:val="00791DAF"/>
    <w:rsid w:val="007B1622"/>
    <w:rsid w:val="007B1EF1"/>
    <w:rsid w:val="007D25DD"/>
    <w:rsid w:val="007E5515"/>
    <w:rsid w:val="008003DC"/>
    <w:rsid w:val="00806489"/>
    <w:rsid w:val="00807173"/>
    <w:rsid w:val="008108E0"/>
    <w:rsid w:val="0083039F"/>
    <w:rsid w:val="0083480E"/>
    <w:rsid w:val="00834B78"/>
    <w:rsid w:val="008412EE"/>
    <w:rsid w:val="00845E7B"/>
    <w:rsid w:val="00857E57"/>
    <w:rsid w:val="00862F33"/>
    <w:rsid w:val="00863377"/>
    <w:rsid w:val="008667B9"/>
    <w:rsid w:val="008833ED"/>
    <w:rsid w:val="00883613"/>
    <w:rsid w:val="0088692F"/>
    <w:rsid w:val="008A1CBE"/>
    <w:rsid w:val="008A6135"/>
    <w:rsid w:val="008A6728"/>
    <w:rsid w:val="008B4326"/>
    <w:rsid w:val="008C10D4"/>
    <w:rsid w:val="008E093B"/>
    <w:rsid w:val="008F24B5"/>
    <w:rsid w:val="0090013F"/>
    <w:rsid w:val="0090056D"/>
    <w:rsid w:val="0090382C"/>
    <w:rsid w:val="0091275C"/>
    <w:rsid w:val="00913BF0"/>
    <w:rsid w:val="00926A9E"/>
    <w:rsid w:val="00927471"/>
    <w:rsid w:val="00931BCF"/>
    <w:rsid w:val="0093393D"/>
    <w:rsid w:val="00941DF4"/>
    <w:rsid w:val="00951D19"/>
    <w:rsid w:val="009543C9"/>
    <w:rsid w:val="0095662A"/>
    <w:rsid w:val="00957142"/>
    <w:rsid w:val="00961F5F"/>
    <w:rsid w:val="0097467C"/>
    <w:rsid w:val="00976AFB"/>
    <w:rsid w:val="00986596"/>
    <w:rsid w:val="00990142"/>
    <w:rsid w:val="009911B0"/>
    <w:rsid w:val="00995317"/>
    <w:rsid w:val="00996C72"/>
    <w:rsid w:val="00996CE3"/>
    <w:rsid w:val="009A26C8"/>
    <w:rsid w:val="009A3855"/>
    <w:rsid w:val="009B1CE2"/>
    <w:rsid w:val="009C0C49"/>
    <w:rsid w:val="009C1178"/>
    <w:rsid w:val="009C310F"/>
    <w:rsid w:val="009D0AAA"/>
    <w:rsid w:val="009D7D53"/>
    <w:rsid w:val="009F28D8"/>
    <w:rsid w:val="009F6B18"/>
    <w:rsid w:val="00A0020F"/>
    <w:rsid w:val="00A07CC5"/>
    <w:rsid w:val="00A11268"/>
    <w:rsid w:val="00A13DCB"/>
    <w:rsid w:val="00A1767D"/>
    <w:rsid w:val="00A30204"/>
    <w:rsid w:val="00A37D83"/>
    <w:rsid w:val="00A41835"/>
    <w:rsid w:val="00A46DB0"/>
    <w:rsid w:val="00A50252"/>
    <w:rsid w:val="00A530C6"/>
    <w:rsid w:val="00A63921"/>
    <w:rsid w:val="00A747C5"/>
    <w:rsid w:val="00A76B6B"/>
    <w:rsid w:val="00A82FDF"/>
    <w:rsid w:val="00A83EFF"/>
    <w:rsid w:val="00A90606"/>
    <w:rsid w:val="00A90E84"/>
    <w:rsid w:val="00A9122B"/>
    <w:rsid w:val="00A958E7"/>
    <w:rsid w:val="00AA0921"/>
    <w:rsid w:val="00AA240F"/>
    <w:rsid w:val="00AA7A75"/>
    <w:rsid w:val="00AB1603"/>
    <w:rsid w:val="00AB3100"/>
    <w:rsid w:val="00AB34DF"/>
    <w:rsid w:val="00AB4844"/>
    <w:rsid w:val="00AC15D7"/>
    <w:rsid w:val="00AC3970"/>
    <w:rsid w:val="00AC7CA6"/>
    <w:rsid w:val="00AD059A"/>
    <w:rsid w:val="00AE4316"/>
    <w:rsid w:val="00AE52D0"/>
    <w:rsid w:val="00AF020D"/>
    <w:rsid w:val="00AF4939"/>
    <w:rsid w:val="00AF5543"/>
    <w:rsid w:val="00AF63A4"/>
    <w:rsid w:val="00B01185"/>
    <w:rsid w:val="00B0188B"/>
    <w:rsid w:val="00B018AC"/>
    <w:rsid w:val="00B12E39"/>
    <w:rsid w:val="00B27E35"/>
    <w:rsid w:val="00B3174B"/>
    <w:rsid w:val="00B44549"/>
    <w:rsid w:val="00B45128"/>
    <w:rsid w:val="00B456AB"/>
    <w:rsid w:val="00B4745C"/>
    <w:rsid w:val="00B47717"/>
    <w:rsid w:val="00B56748"/>
    <w:rsid w:val="00B64EC3"/>
    <w:rsid w:val="00B66413"/>
    <w:rsid w:val="00B67FDD"/>
    <w:rsid w:val="00B76B01"/>
    <w:rsid w:val="00B81474"/>
    <w:rsid w:val="00B85E7B"/>
    <w:rsid w:val="00B9348D"/>
    <w:rsid w:val="00B94D9F"/>
    <w:rsid w:val="00B96DBA"/>
    <w:rsid w:val="00BA275C"/>
    <w:rsid w:val="00BA49F3"/>
    <w:rsid w:val="00BB5A12"/>
    <w:rsid w:val="00BC1AEC"/>
    <w:rsid w:val="00BC4646"/>
    <w:rsid w:val="00BC5070"/>
    <w:rsid w:val="00BC5D72"/>
    <w:rsid w:val="00BF1F08"/>
    <w:rsid w:val="00C03FAE"/>
    <w:rsid w:val="00C072F8"/>
    <w:rsid w:val="00C07E35"/>
    <w:rsid w:val="00C148C8"/>
    <w:rsid w:val="00C2107E"/>
    <w:rsid w:val="00C3053C"/>
    <w:rsid w:val="00C3667F"/>
    <w:rsid w:val="00C37FB5"/>
    <w:rsid w:val="00C41439"/>
    <w:rsid w:val="00C60205"/>
    <w:rsid w:val="00C70096"/>
    <w:rsid w:val="00C7158E"/>
    <w:rsid w:val="00C8310C"/>
    <w:rsid w:val="00C84CB9"/>
    <w:rsid w:val="00C904D3"/>
    <w:rsid w:val="00C95F44"/>
    <w:rsid w:val="00C960E7"/>
    <w:rsid w:val="00C960FC"/>
    <w:rsid w:val="00CA2F2B"/>
    <w:rsid w:val="00CB7109"/>
    <w:rsid w:val="00CD0D5F"/>
    <w:rsid w:val="00CD5575"/>
    <w:rsid w:val="00CD6E63"/>
    <w:rsid w:val="00CD7332"/>
    <w:rsid w:val="00CE3E6A"/>
    <w:rsid w:val="00CE5314"/>
    <w:rsid w:val="00CF417C"/>
    <w:rsid w:val="00CF7A27"/>
    <w:rsid w:val="00D02D39"/>
    <w:rsid w:val="00D12ACA"/>
    <w:rsid w:val="00D14F54"/>
    <w:rsid w:val="00D25AE1"/>
    <w:rsid w:val="00D42CC8"/>
    <w:rsid w:val="00D52516"/>
    <w:rsid w:val="00D52B42"/>
    <w:rsid w:val="00D60C0F"/>
    <w:rsid w:val="00D65CFF"/>
    <w:rsid w:val="00D663B6"/>
    <w:rsid w:val="00D67F9B"/>
    <w:rsid w:val="00D77D60"/>
    <w:rsid w:val="00D838F4"/>
    <w:rsid w:val="00D86F84"/>
    <w:rsid w:val="00DA0879"/>
    <w:rsid w:val="00DA38AB"/>
    <w:rsid w:val="00DB0992"/>
    <w:rsid w:val="00DB0E45"/>
    <w:rsid w:val="00DB16C2"/>
    <w:rsid w:val="00DB23AB"/>
    <w:rsid w:val="00DB47DA"/>
    <w:rsid w:val="00DB7E49"/>
    <w:rsid w:val="00DC0EA7"/>
    <w:rsid w:val="00DF2EDB"/>
    <w:rsid w:val="00E01710"/>
    <w:rsid w:val="00E037D2"/>
    <w:rsid w:val="00E03D93"/>
    <w:rsid w:val="00E06D81"/>
    <w:rsid w:val="00E10FA2"/>
    <w:rsid w:val="00E143F5"/>
    <w:rsid w:val="00E165B3"/>
    <w:rsid w:val="00E20940"/>
    <w:rsid w:val="00E21BAD"/>
    <w:rsid w:val="00E264E8"/>
    <w:rsid w:val="00E30B36"/>
    <w:rsid w:val="00E32887"/>
    <w:rsid w:val="00E36C75"/>
    <w:rsid w:val="00E40657"/>
    <w:rsid w:val="00E41EAB"/>
    <w:rsid w:val="00E471ED"/>
    <w:rsid w:val="00E5379D"/>
    <w:rsid w:val="00E740DD"/>
    <w:rsid w:val="00E8282B"/>
    <w:rsid w:val="00E92C81"/>
    <w:rsid w:val="00E94405"/>
    <w:rsid w:val="00ED2A39"/>
    <w:rsid w:val="00ED3723"/>
    <w:rsid w:val="00ED5D19"/>
    <w:rsid w:val="00ED604E"/>
    <w:rsid w:val="00EE4563"/>
    <w:rsid w:val="00EF2223"/>
    <w:rsid w:val="00F016D0"/>
    <w:rsid w:val="00F0338E"/>
    <w:rsid w:val="00F12665"/>
    <w:rsid w:val="00F21518"/>
    <w:rsid w:val="00F33CD5"/>
    <w:rsid w:val="00F35662"/>
    <w:rsid w:val="00F37139"/>
    <w:rsid w:val="00F46220"/>
    <w:rsid w:val="00F464D1"/>
    <w:rsid w:val="00F60ADB"/>
    <w:rsid w:val="00F62FA6"/>
    <w:rsid w:val="00F63788"/>
    <w:rsid w:val="00F64D6A"/>
    <w:rsid w:val="00F73AE6"/>
    <w:rsid w:val="00F74F41"/>
    <w:rsid w:val="00F758AE"/>
    <w:rsid w:val="00F84642"/>
    <w:rsid w:val="00F9052D"/>
    <w:rsid w:val="00F94FE2"/>
    <w:rsid w:val="00FD035D"/>
    <w:rsid w:val="00FD422E"/>
    <w:rsid w:val="00FD6D75"/>
    <w:rsid w:val="00FE5F13"/>
    <w:rsid w:val="00FF30F1"/>
    <w:rsid w:val="00FF49E9"/>
    <w:rsid w:val="107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57" w:hanging="357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  <w:style w:type="paragraph" w:styleId="18">
    <w:name w:val="List Paragraph"/>
    <w:basedOn w:val="1"/>
    <w:link w:val="25"/>
    <w:qFormat/>
    <w:uiPriority w:val="34"/>
    <w:pPr>
      <w:ind w:firstLine="420" w:firstLineChars="200"/>
    </w:p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列出段落 Char"/>
    <w:basedOn w:val="11"/>
    <w:link w:val="18"/>
    <w:qFormat/>
    <w:locked/>
    <w:uiPriority w:val="34"/>
  </w:style>
  <w:style w:type="character" w:customStyle="1" w:styleId="26">
    <w:name w:val="批注框文本 Char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88162-D76B-4407-8C6C-2A9124E895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774</Characters>
  <Lines>6</Lines>
  <Paragraphs>1</Paragraphs>
  <ScaleCrop>false</ScaleCrop>
  <LinksUpToDate>false</LinksUpToDate>
  <CharactersWithSpaces>908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2016-03-21T03:09:00Z</dcterms:created>
  <dc:creator>user</dc:creator>
  <cp:lastModifiedBy>银色快手</cp:lastModifiedBy>
  <dcterms:modified xsi:type="dcterms:W3CDTF">2018-01-25T01:55:38Z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